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E181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0"/>
        <w:rPr>
          <w:rFonts w:ascii="等线" w:eastAsia="等线" w:hAnsi="等线" w:cs="宋体"/>
          <w:b/>
          <w:bCs/>
          <w:kern w:val="36"/>
          <w:sz w:val="48"/>
          <w:szCs w:val="48"/>
        </w:rPr>
      </w:pPr>
      <w:r w:rsidRPr="00573D90">
        <w:rPr>
          <w:rFonts w:ascii="等线" w:eastAsia="等线" w:hAnsi="等线" w:cs="宋体"/>
          <w:b/>
          <w:bCs/>
          <w:kern w:val="36"/>
          <w:sz w:val="48"/>
          <w:szCs w:val="48"/>
        </w:rPr>
        <w:t># Grundrisse des Manifesten der Marxisten XJTU</w:t>
      </w:r>
    </w:p>
    <w:p w14:paraId="498AD7C5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（小声bb）</w:t>
      </w:r>
    </w:p>
    <w:p w14:paraId="7218B3AC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del w:id="0" w:author="Unknown">
        <w:r w:rsidRPr="00573D90">
          <w:rPr>
            <w:rFonts w:ascii="等线" w:eastAsia="等线" w:hAnsi="等线" w:cs="宋体"/>
            <w:kern w:val="0"/>
            <w:sz w:val="24"/>
            <w:szCs w:val="24"/>
          </w:rPr>
          <w:delText>起了一个模仿味儿很浓的标题</w:delText>
        </w:r>
      </w:del>
    </w:p>
    <w:p w14:paraId="6E0D7A48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计划是暂时出两个版本，这个版本是通行版，观点比较</w:t>
      </w:r>
      <w:del w:id="1" w:author="Unknown">
        <w:r w:rsidRPr="00573D90">
          <w:rPr>
            <w:rFonts w:ascii="等线" w:eastAsia="等线" w:hAnsi="等线" w:cs="宋体"/>
            <w:kern w:val="0"/>
            <w:sz w:val="24"/>
            <w:szCs w:val="24"/>
          </w:rPr>
          <w:delText>中庸</w:delText>
        </w:r>
      </w:del>
      <w:r w:rsidRPr="00573D90">
        <w:rPr>
          <w:rFonts w:ascii="等线" w:eastAsia="等线" w:hAnsi="等线" w:cs="宋体"/>
          <w:kern w:val="0"/>
          <w:sz w:val="24"/>
          <w:szCs w:val="24"/>
        </w:rPr>
        <w:t>。大概的形式是像拜德雅出的那套《关键概念》丛书那样，以概念为纲，内容就是我们对这些概念的共识。我随便想了一些话题，欢迎大家做补充。很多话题感觉自己没有能力做好，需要大家的帮助。</w:t>
      </w:r>
    </w:p>
    <w:p w14:paraId="16192042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还有另一个版本打算用Q&amp;A的方式实现，是对外宣传版（大概）</w:t>
      </w:r>
    </w:p>
    <w:p w14:paraId="5CF74071" w14:textId="77777777" w:rsidR="00573D90" w:rsidRPr="00573D90" w:rsidRDefault="00573D90" w:rsidP="00573D90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pict w14:anchorId="74F1976F">
          <v:rect id="_x0000_i1050" style="width:0;height:1.5pt" o:hralign="center" o:hrstd="t" o:hr="t" fillcolor="#a0a0a0" stroked="f"/>
        </w:pict>
      </w:r>
    </w:p>
    <w:p w14:paraId="14701F4C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b/>
          <w:bCs/>
          <w:kern w:val="0"/>
          <w:sz w:val="36"/>
          <w:szCs w:val="36"/>
        </w:rPr>
      </w:pPr>
      <w:r w:rsidRPr="00573D90">
        <w:rPr>
          <w:rFonts w:ascii="等线" w:eastAsia="等线" w:hAnsi="等线" w:cs="宋体"/>
          <w:b/>
          <w:bCs/>
          <w:kern w:val="0"/>
          <w:sz w:val="36"/>
          <w:szCs w:val="36"/>
        </w:rPr>
        <w:t>写在前面</w:t>
      </w:r>
    </w:p>
    <w:p w14:paraId="2C6D5DD5" w14:textId="77777777" w:rsidR="00573D90" w:rsidRPr="00573D90" w:rsidRDefault="00573D90" w:rsidP="00573D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不要着急下结论</w:t>
      </w:r>
    </w:p>
    <w:p w14:paraId="7AB58932" w14:textId="77777777" w:rsidR="00573D90" w:rsidRPr="00573D90" w:rsidRDefault="00573D90" w:rsidP="00573D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视野开阔一点</w:t>
      </w:r>
    </w:p>
    <w:p w14:paraId="215D34AF" w14:textId="77777777" w:rsidR="00573D90" w:rsidRPr="00573D90" w:rsidRDefault="00573D90" w:rsidP="00573D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不要在理论里打圈子，只有这样才能做好理论</w:t>
      </w:r>
    </w:p>
    <w:p w14:paraId="0FBAD83F" w14:textId="77777777" w:rsidR="00573D90" w:rsidRPr="00573D90" w:rsidRDefault="00573D90" w:rsidP="00573D90">
      <w:pPr>
        <w:widowControl/>
        <w:spacing w:beforeAutospacing="1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pict w14:anchorId="734B6433">
          <v:rect id="_x0000_i1051" style="width:0;height:1.5pt" o:hralign="center" o:hrstd="t" o:hr="t" fillcolor="#a0a0a0" stroked="f"/>
        </w:pict>
      </w:r>
    </w:p>
    <w:p w14:paraId="0E06A4FC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b/>
          <w:bCs/>
          <w:kern w:val="0"/>
          <w:sz w:val="36"/>
          <w:szCs w:val="36"/>
        </w:rPr>
      </w:pPr>
      <w:r w:rsidRPr="00573D90">
        <w:rPr>
          <w:rFonts w:ascii="等线" w:eastAsia="等线" w:hAnsi="等线" w:cs="宋体"/>
          <w:b/>
          <w:bCs/>
          <w:kern w:val="0"/>
          <w:sz w:val="36"/>
          <w:szCs w:val="36"/>
        </w:rPr>
        <w:t>正文</w:t>
      </w:r>
    </w:p>
    <w:p w14:paraId="2FF3FE96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理论取向和偏好</w:t>
      </w:r>
    </w:p>
    <w:p w14:paraId="3E7A8C52" w14:textId="77777777" w:rsidR="00573D90" w:rsidRPr="00573D90" w:rsidRDefault="00573D90" w:rsidP="00573D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lastRenderedPageBreak/>
        <w:t>原著还是专著？</w:t>
      </w:r>
    </w:p>
    <w:p w14:paraId="7E65F8BB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原著当然是重要的，因为对任何思想的深入研究都不应当完全脱离其原始文本。但有些同志犯了一种“左派洁癖”，即认为必须读原著，要是读了后人的导读、专著，就是玷污了“理论的纯洁性”。这是明显错误的看法，必须加以改正。</w:t>
      </w:r>
    </w:p>
    <w:p w14:paraId="2904210F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首先，原著往往具有时代性，有些直接就是煽动性的文本或论战的产物，有些则冗长而难读。我们可怜的小读者，要么是如此的自信，认为不经过任何中介就能进入前人的语境；要么就是用僵化的眼光去看待理论了，不知道要同具体的历史社会环境相结合。其次，马克思主义的许多经典导读就是后世的马克思主义者所著，我们在阅读他们的著作时可以更好地掌握马克思主义的新进展。</w:t>
      </w:r>
    </w:p>
    <w:p w14:paraId="1E75117F" w14:textId="77777777" w:rsidR="00573D90" w:rsidRPr="00573D90" w:rsidRDefault="00573D90" w:rsidP="00573D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对于马克思和恩格斯</w:t>
      </w:r>
    </w:p>
    <w:p w14:paraId="0C2CEED6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必须承认，马克思主义不是两个人的成果。马恩的前人不必提，他们的战友李卜克内西、倍倍尔们也不用说，就是鲍威尔、蒲鲁东、杜林们也和马恩共享同一个语境、同一个社会现实。马克思主义是集体的成果，是论战和公共讨论的成果，是源于19世纪工人运动和社会主义运动的成果，而不是两个大胡子老头的臆想。因此，在阅读马恩著作时，一定要特别注意运用历史唯物主义的原则，把握当时的社会现实，在联系当下时，不能生搬硬套。</w:t>
      </w:r>
    </w:p>
    <w:p w14:paraId="32D335F9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lastRenderedPageBreak/>
        <w:t>另一方面，“不生搬硬套”不意味着可以像经院派那样为现实辩护，更别说什么所谓“xx特色，国情在此”，这一点我认为无需多言。</w:t>
      </w:r>
    </w:p>
    <w:p w14:paraId="6BCA6E11" w14:textId="77777777" w:rsidR="00573D90" w:rsidRPr="00573D90" w:rsidRDefault="00573D90" w:rsidP="00573D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关于列宁主义</w:t>
      </w:r>
    </w:p>
    <w:p w14:paraId="4FED6F7F" w14:textId="77777777" w:rsidR="00573D90" w:rsidRPr="00573D90" w:rsidRDefault="00573D90" w:rsidP="00573D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关于毛主义</w:t>
      </w:r>
    </w:p>
    <w:p w14:paraId="62DB3593" w14:textId="77777777" w:rsidR="00573D90" w:rsidRPr="00573D90" w:rsidRDefault="00573D90" w:rsidP="00573D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关于“苏马”</w:t>
      </w:r>
    </w:p>
    <w:p w14:paraId="0EA32B76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“苏马”往往和“西马”作为一个对子出现。但事实上，部分不学无术的赛里斯“左翼”也许根本就不了解苏联马克思主义的成果。当他们提到苏马时，他们往往只谈论托司机、斯大林、布哈林的刻板印象，也许在他们眼里苏马不过是伟大的哲人王颁布的不可逾越的法典。他们不会认可卢卡奇与苏联马克思主义千丝万缕的联系（噢，那个西方马克思主义者！那个修正主义者！），也没听说过帕舒卡尼斯、亚当沙夫或者伊里因科夫（虽然这也没什么，但他们眼里只有“斯大林”，那个他们幻想的“斯大林”）。最关键的是，“苏马”本身也许有时有僵化的毛病，但其僵化的程度却比不上这些人的榆木脑袋的千分之一！</w:t>
      </w:r>
    </w:p>
    <w:p w14:paraId="24C7064A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苏马的优点在于，不同于总想提出新观点、“搞个大新闻”的所谓“西马”，他们大多数是更加真诚的马克思主义者，而他们的研究也是更加刻苦、艰深的。他们对马恩原著的整理编辑、他们对于教条化、体系化的马克思主义（这在当时不应被看做一件坏事）的贡献都是值得肯定的，在他们身上，我们能看到一种理论工作的craftsmanship，而不是像咖啡馆里的法国人那样在新奇的概念里打转。</w:t>
      </w:r>
    </w:p>
    <w:p w14:paraId="0249161C" w14:textId="77777777" w:rsidR="00573D90" w:rsidRPr="00573D90" w:rsidRDefault="00573D90" w:rsidP="00573D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lastRenderedPageBreak/>
        <w:t>关于狭义的西方马克思主义（文化马克思主义）</w:t>
      </w:r>
    </w:p>
    <w:p w14:paraId="48E1DFC0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“安托西修”的大帽子谁都顶不住，但没有调查就没有发言权，凭什么没看过“西马”就能一棒子打死呢？</w:t>
      </w:r>
    </w:p>
    <w:p w14:paraId="1C51AFB5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据说下面这些人都是“西马”的反革命：</w:t>
      </w:r>
    </w:p>
    <w:p w14:paraId="04CE6CE7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早期西方马克思主义：卢卡奇（布达佩斯学派）、科尔施、葛兰西</w:t>
      </w:r>
    </w:p>
    <w:p w14:paraId="7E348B98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法兰克福学派：霍克海默、阿多诺、本雅明、马尔库塞、哈贝马斯、施密特</w:t>
      </w:r>
    </w:p>
    <w:p w14:paraId="40DC3078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弗洛伊德马克思主义：威廉·赖希、马尔库塞、弗洛姆</w:t>
      </w:r>
    </w:p>
    <w:p w14:paraId="5A3C34F3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新实证主义的马克思主义：科莱蒂(Lucio Colletti)、德拉沃尔佩(Galvano DellaVolpe)</w:t>
      </w:r>
    </w:p>
    <w:p w14:paraId="52C82172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存在主义的马克思主义：列斐伏尔、梅洛-庞蒂、萨特</w:t>
      </w:r>
    </w:p>
    <w:p w14:paraId="62B80414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结构马克思主义：阿尔都塞、罗兰·巴特</w:t>
      </w:r>
    </w:p>
    <w:p w14:paraId="48816229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分析马克思主义：G·A·柯亨、约翰·罗默、J·埃尔斯特(Jon Elster)</w:t>
      </w:r>
    </w:p>
    <w:p w14:paraId="269F9224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生态马克思主义：安德烈·高兹、本·阿格尔、威廉·莱易斯、戴维·佩珀</w:t>
      </w:r>
    </w:p>
    <w:p w14:paraId="52B64159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后马克思主义：厄尼斯特·拉克劳、尚塔尔·墨菲、雅克·德里达</w:t>
      </w:r>
    </w:p>
    <w:p w14:paraId="34F5DE1B" w14:textId="77777777" w:rsidR="00573D90" w:rsidRPr="00573D90" w:rsidRDefault="00573D90" w:rsidP="00573D9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后现代马克思主义：詹明信</w:t>
      </w:r>
    </w:p>
    <w:p w14:paraId="5756856D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看得出来，“西马”与“西马”的差别，也许比“西马”和所谓“正统”的差别还大，那些刻板印象可以休矣。</w:t>
      </w:r>
    </w:p>
    <w:p w14:paraId="2D499BB6" w14:textId="77777777" w:rsidR="00573D90" w:rsidRPr="00573D90" w:rsidRDefault="00573D90" w:rsidP="00573D90">
      <w:pPr>
        <w:widowControl/>
        <w:spacing w:before="100" w:beforeAutospacing="1" w:after="100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lastRenderedPageBreak/>
        <w:t>虽然但是，“西马”</w:t>
      </w:r>
    </w:p>
    <w:p w14:paraId="7BE76B48" w14:textId="77777777" w:rsidR="00573D90" w:rsidRPr="00573D90" w:rsidRDefault="00573D90" w:rsidP="00573D90">
      <w:pPr>
        <w:widowControl/>
        <w:numPr>
          <w:ilvl w:val="0"/>
          <w:numId w:val="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关于国内外的马克思主义的新进展</w:t>
      </w:r>
    </w:p>
    <w:p w14:paraId="780BA502" w14:textId="77777777" w:rsidR="00573D90" w:rsidRPr="00573D90" w:rsidRDefault="00573D90" w:rsidP="00573D90">
      <w:pPr>
        <w:widowControl/>
        <w:spacing w:beforeAutospacing="1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71C647AB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阶级</w:t>
      </w:r>
    </w:p>
    <w:p w14:paraId="5EB85465" w14:textId="77777777" w:rsidR="00573D90" w:rsidRPr="00573D90" w:rsidRDefault="00573D90" w:rsidP="00573D90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作为规范理论的阶级理论</w:t>
      </w:r>
    </w:p>
    <w:p w14:paraId="608A8879" w14:textId="77777777" w:rsidR="00573D90" w:rsidRPr="00573D90" w:rsidRDefault="00573D90" w:rsidP="00573D90">
      <w:pPr>
        <w:widowControl/>
        <w:numPr>
          <w:ilvl w:val="0"/>
          <w:numId w:val="3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作为实证的社会模型的阶级理论</w:t>
      </w:r>
    </w:p>
    <w:p w14:paraId="3DA2655F" w14:textId="77777777" w:rsidR="00573D90" w:rsidRPr="00573D90" w:rsidRDefault="00573D90" w:rsidP="00573D90">
      <w:pPr>
        <w:widowControl/>
        <w:spacing w:beforeAutospacing="1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1A17B811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意识形态与阶级意识</w:t>
      </w:r>
    </w:p>
    <w:p w14:paraId="1AFD33C1" w14:textId="77777777" w:rsidR="00573D90" w:rsidRPr="00573D90" w:rsidRDefault="00573D90" w:rsidP="00573D90"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意识形态与意识形态一般</w:t>
      </w:r>
    </w:p>
    <w:p w14:paraId="7EB722D7" w14:textId="77777777" w:rsidR="00573D90" w:rsidRPr="00573D90" w:rsidRDefault="00573D90" w:rsidP="00573D90"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作为治理术的控制论</w:t>
      </w:r>
    </w:p>
    <w:p w14:paraId="52C086FE" w14:textId="77777777" w:rsidR="00573D90" w:rsidRPr="00573D90" w:rsidRDefault="00573D90" w:rsidP="00573D90"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阶级的行动空间</w:t>
      </w:r>
    </w:p>
    <w:p w14:paraId="3F07A5E6" w14:textId="77777777" w:rsidR="00573D90" w:rsidRPr="00573D90" w:rsidRDefault="00573D90" w:rsidP="00573D90">
      <w:pPr>
        <w:widowControl/>
        <w:numPr>
          <w:ilvl w:val="0"/>
          <w:numId w:val="4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工人意识与阶级意识</w:t>
      </w:r>
    </w:p>
    <w:p w14:paraId="23744A6A" w14:textId="77777777" w:rsidR="00573D90" w:rsidRPr="00573D90" w:rsidRDefault="00573D90" w:rsidP="00573D90">
      <w:pPr>
        <w:widowControl/>
        <w:spacing w:beforeAutospacing="1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3F578087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先锋队</w:t>
      </w:r>
    </w:p>
    <w:p w14:paraId="1AEA817A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b/>
          <w:bCs/>
          <w:kern w:val="0"/>
          <w:sz w:val="36"/>
          <w:szCs w:val="36"/>
        </w:rPr>
      </w:pPr>
      <w:r w:rsidRPr="00573D90">
        <w:rPr>
          <w:rFonts w:ascii="等线" w:eastAsia="等线" w:hAnsi="等线" w:cs="宋体"/>
          <w:b/>
          <w:bCs/>
          <w:kern w:val="0"/>
          <w:sz w:val="36"/>
          <w:szCs w:val="36"/>
        </w:rPr>
        <w:t xml:space="preserve">- </w:t>
      </w:r>
    </w:p>
    <w:p w14:paraId="3175F545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“老左”与“新左”？</w:t>
      </w:r>
    </w:p>
    <w:p w14:paraId="154F2AA4" w14:textId="77777777" w:rsidR="00573D90" w:rsidRPr="00573D90" w:rsidRDefault="00573D90" w:rsidP="00573D90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政治话语的演变</w:t>
      </w:r>
    </w:p>
    <w:p w14:paraId="19238F80" w14:textId="77777777" w:rsidR="00573D90" w:rsidRPr="00573D90" w:rsidRDefault="00573D90" w:rsidP="00573D90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lastRenderedPageBreak/>
        <w:t>“不合时宜”？</w:t>
      </w:r>
    </w:p>
    <w:p w14:paraId="0444E4A4" w14:textId="77777777" w:rsidR="00573D90" w:rsidRPr="00573D90" w:rsidRDefault="00573D90" w:rsidP="00573D90">
      <w:pPr>
        <w:widowControl/>
        <w:numPr>
          <w:ilvl w:val="0"/>
          <w:numId w:val="5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多走一步意味着什么？</w:t>
      </w:r>
    </w:p>
    <w:p w14:paraId="62041176" w14:textId="77777777" w:rsidR="00573D90" w:rsidRPr="00573D90" w:rsidRDefault="00573D90" w:rsidP="00573D90">
      <w:pPr>
        <w:widowControl/>
        <w:spacing w:beforeAutospacing="1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511ECA50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融工？</w:t>
      </w:r>
    </w:p>
    <w:p w14:paraId="25442EDD" w14:textId="77777777" w:rsidR="00573D90" w:rsidRPr="00573D90" w:rsidRDefault="00573D90" w:rsidP="00573D90">
      <w:pPr>
        <w:widowControl/>
        <w:numPr>
          <w:ilvl w:val="0"/>
          <w:numId w:val="6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我们是谁？</w:t>
      </w:r>
    </w:p>
    <w:p w14:paraId="43C698EB" w14:textId="77777777" w:rsidR="00573D90" w:rsidRPr="00573D90" w:rsidRDefault="00573D90" w:rsidP="00573D90">
      <w:pPr>
        <w:widowControl/>
        <w:numPr>
          <w:ilvl w:val="0"/>
          <w:numId w:val="6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在工人中，我们是谁？</w:t>
      </w:r>
    </w:p>
    <w:p w14:paraId="34E557E6" w14:textId="77777777" w:rsidR="00573D90" w:rsidRPr="00573D90" w:rsidRDefault="00573D90" w:rsidP="00573D90">
      <w:pPr>
        <w:widowControl/>
        <w:spacing w:beforeAutospacing="1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t>技术性的分析在这里不提</w:t>
      </w:r>
    </w:p>
    <w:p w14:paraId="5D69D4F1" w14:textId="77777777" w:rsidR="00573D90" w:rsidRPr="00573D90" w:rsidRDefault="00573D90" w:rsidP="00573D90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br/>
      </w:r>
    </w:p>
    <w:p w14:paraId="401AF8D8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历史唯物主义</w:t>
      </w:r>
    </w:p>
    <w:p w14:paraId="65C94165" w14:textId="77777777" w:rsidR="00573D90" w:rsidRPr="00573D90" w:rsidRDefault="00573D90" w:rsidP="00573D90">
      <w:pPr>
        <w:widowControl/>
        <w:numPr>
          <w:ilvl w:val="0"/>
          <w:numId w:val="7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一个无所不包的理论？</w:t>
      </w:r>
    </w:p>
    <w:p w14:paraId="74DEB21B" w14:textId="77777777" w:rsidR="00573D90" w:rsidRPr="00573D90" w:rsidRDefault="00573D90" w:rsidP="00573D90">
      <w:pPr>
        <w:widowControl/>
        <w:numPr>
          <w:ilvl w:val="0"/>
          <w:numId w:val="7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结构主义与历史唯物主义</w:t>
      </w:r>
    </w:p>
    <w:p w14:paraId="1E639DA9" w14:textId="77777777" w:rsidR="00573D90" w:rsidRPr="00573D90" w:rsidRDefault="00573D90" w:rsidP="00573D90">
      <w:pPr>
        <w:widowControl/>
        <w:numPr>
          <w:ilvl w:val="0"/>
          <w:numId w:val="7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社会学与历史唯物主义</w:t>
      </w:r>
    </w:p>
    <w:p w14:paraId="6EA42CF1" w14:textId="77777777" w:rsidR="00573D90" w:rsidRPr="00573D90" w:rsidRDefault="00573D90" w:rsidP="00573D90">
      <w:pPr>
        <w:widowControl/>
        <w:numPr>
          <w:ilvl w:val="0"/>
          <w:numId w:val="7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历史-地理唯物主义</w:t>
      </w:r>
    </w:p>
    <w:p w14:paraId="2B5CFD82" w14:textId="77777777" w:rsidR="00573D90" w:rsidRPr="00573D90" w:rsidRDefault="00573D90" w:rsidP="00573D90">
      <w:pPr>
        <w:widowControl/>
        <w:spacing w:beforeAutospacing="1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297623B1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哲学与马克思主义哲学</w:t>
      </w:r>
    </w:p>
    <w:p w14:paraId="3444115F" w14:textId="77777777" w:rsidR="00573D90" w:rsidRPr="00573D90" w:rsidRDefault="00573D90" w:rsidP="00573D90"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“先读懂黑格尔”？</w:t>
      </w:r>
    </w:p>
    <w:p w14:paraId="325B3BB6" w14:textId="77777777" w:rsidR="00573D90" w:rsidRPr="00573D90" w:rsidRDefault="00573D90" w:rsidP="00573D90"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辩证法？</w:t>
      </w:r>
    </w:p>
    <w:p w14:paraId="710E728E" w14:textId="77777777" w:rsidR="00573D90" w:rsidRPr="00573D90" w:rsidRDefault="00573D90" w:rsidP="00573D90"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lastRenderedPageBreak/>
        <w:t>到底有没有”马克思主义的哲学“？</w:t>
      </w:r>
    </w:p>
    <w:p w14:paraId="524DAFB1" w14:textId="77777777" w:rsidR="00573D90" w:rsidRPr="00573D90" w:rsidRDefault="00573D90" w:rsidP="00573D90"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”物质本体论“”实践本体论“”关系本体论“”说的道理本体论“</w:t>
      </w:r>
    </w:p>
    <w:p w14:paraId="0959E7C1" w14:textId="77777777" w:rsidR="00573D90" w:rsidRPr="00573D90" w:rsidRDefault="00573D90" w:rsidP="00573D90">
      <w:pPr>
        <w:widowControl/>
        <w:numPr>
          <w:ilvl w:val="0"/>
          <w:numId w:val="8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关于”工人阶级看不懂你说的“</w:t>
      </w:r>
    </w:p>
    <w:p w14:paraId="591C9168" w14:textId="77777777" w:rsidR="00573D90" w:rsidRPr="00573D90" w:rsidRDefault="00573D90" w:rsidP="00573D90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br/>
      </w:r>
    </w:p>
    <w:p w14:paraId="380328C2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关于历史问题</w:t>
      </w:r>
    </w:p>
    <w:p w14:paraId="6C3F7C7B" w14:textId="77777777" w:rsidR="00573D90" w:rsidRPr="00573D90" w:rsidRDefault="00573D90" w:rsidP="00573D90">
      <w:pPr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如何评价“如何评价xxx？”？</w:t>
      </w:r>
    </w:p>
    <w:p w14:paraId="5A976B00" w14:textId="77777777" w:rsidR="00573D90" w:rsidRPr="00573D90" w:rsidRDefault="00573D90" w:rsidP="00573D90">
      <w:pPr>
        <w:widowControl/>
        <w:numPr>
          <w:ilvl w:val="0"/>
          <w:numId w:val="9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拯救过去！</w:t>
      </w:r>
    </w:p>
    <w:p w14:paraId="7DF0C3A0" w14:textId="77777777" w:rsidR="00573D90" w:rsidRPr="00573D90" w:rsidRDefault="00573D90" w:rsidP="00573D90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br/>
      </w:r>
    </w:p>
    <w:p w14:paraId="188DCF28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文化批评与精神分析</w:t>
      </w:r>
    </w:p>
    <w:p w14:paraId="1350F917" w14:textId="77777777" w:rsidR="00573D90" w:rsidRPr="00573D90" w:rsidRDefault="00573D90" w:rsidP="00573D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关于现代流行文化：以二次元为例</w:t>
      </w:r>
    </w:p>
    <w:p w14:paraId="2470ACBE" w14:textId="77777777" w:rsidR="00573D90" w:rsidRPr="00573D90" w:rsidRDefault="00573D90" w:rsidP="00573D9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del w:id="2" w:author="Unknown">
        <w:r w:rsidRPr="00573D90">
          <w:rPr>
            <w:rFonts w:ascii="等线" w:eastAsia="等线" w:hAnsi="等线" w:cs="宋体"/>
            <w:b/>
            <w:bCs/>
            <w:kern w:val="0"/>
            <w:sz w:val="24"/>
            <w:szCs w:val="24"/>
          </w:rPr>
          <w:delText>关于精神分析，你所需要知道的一切</w:delText>
        </w:r>
      </w:del>
    </w:p>
    <w:p w14:paraId="119FB025" w14:textId="77777777" w:rsidR="00573D90" w:rsidRPr="00573D90" w:rsidRDefault="00573D90" w:rsidP="00573D90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br/>
      </w:r>
    </w:p>
    <w:p w14:paraId="36353AFB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民族主义与第三世界</w:t>
      </w:r>
    </w:p>
    <w:p w14:paraId="33248A39" w14:textId="77777777" w:rsidR="00573D90" w:rsidRPr="00573D90" w:rsidRDefault="00573D90" w:rsidP="00573D90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br/>
      </w:r>
    </w:p>
    <w:p w14:paraId="1BD77AC9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lastRenderedPageBreak/>
        <w:t>女权主义</w:t>
      </w:r>
    </w:p>
    <w:p w14:paraId="348E2ED6" w14:textId="77777777" w:rsidR="00573D90" w:rsidRPr="00573D90" w:rsidRDefault="00573D90" w:rsidP="00573D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“不快的婚姻”</w:t>
      </w:r>
    </w:p>
    <w:p w14:paraId="4DA79BF6" w14:textId="77777777" w:rsidR="00573D90" w:rsidRPr="00573D90" w:rsidRDefault="00573D90" w:rsidP="00573D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32170C80" w14:textId="77777777" w:rsidR="00573D90" w:rsidRPr="00573D90" w:rsidRDefault="00573D90" w:rsidP="00573D90">
      <w:pPr>
        <w:widowControl/>
        <w:numPr>
          <w:ilvl w:val="0"/>
          <w:numId w:val="11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关于赛里斯女权</w:t>
      </w:r>
    </w:p>
    <w:p w14:paraId="39476610" w14:textId="77777777" w:rsidR="00573D90" w:rsidRPr="00573D90" w:rsidRDefault="00573D90" w:rsidP="00573D90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br/>
      </w:r>
    </w:p>
    <w:p w14:paraId="03234C4F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政治经济学</w:t>
      </w:r>
    </w:p>
    <w:p w14:paraId="7C3313AA" w14:textId="77777777" w:rsidR="00573D90" w:rsidRPr="00573D90" w:rsidRDefault="00573D90" w:rsidP="00573D9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斯密-李嘉图-马克思</w:t>
      </w:r>
    </w:p>
    <w:p w14:paraId="4E865DF7" w14:textId="77777777" w:rsidR="00573D90" w:rsidRPr="00573D90" w:rsidRDefault="00573D90" w:rsidP="00573D9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20世纪马克思主义政治经济学的发展</w:t>
      </w:r>
    </w:p>
    <w:p w14:paraId="13CFAB38" w14:textId="77777777" w:rsidR="00573D90" w:rsidRPr="00573D90" w:rsidRDefault="00573D90" w:rsidP="00573D9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西方政治经济学</w:t>
      </w:r>
    </w:p>
    <w:p w14:paraId="20E838B2" w14:textId="77777777" w:rsidR="00573D90" w:rsidRPr="00573D90" w:rsidRDefault="00573D90" w:rsidP="00573D9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社会主义政治经济学？</w:t>
      </w:r>
    </w:p>
    <w:p w14:paraId="07D3C4BB" w14:textId="77777777" w:rsidR="00573D90" w:rsidRPr="00573D90" w:rsidRDefault="00573D90" w:rsidP="00573D90">
      <w:pPr>
        <w:widowControl/>
        <w:spacing w:beforeAutospacing="1" w:afterAutospacing="1"/>
        <w:ind w:left="720"/>
        <w:jc w:val="left"/>
        <w:rPr>
          <w:rFonts w:ascii="等线" w:eastAsia="等线" w:hAnsi="等线" w:cs="宋体"/>
          <w:kern w:val="0"/>
          <w:sz w:val="24"/>
          <w:szCs w:val="24"/>
        </w:rPr>
      </w:pPr>
    </w:p>
    <w:p w14:paraId="622EF905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实证分析和技术性分析</w:t>
      </w:r>
    </w:p>
    <w:p w14:paraId="3F1432C5" w14:textId="77777777" w:rsidR="00573D90" w:rsidRPr="00573D90" w:rsidRDefault="00573D90" w:rsidP="00573D9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社会调查</w:t>
      </w:r>
    </w:p>
    <w:p w14:paraId="04EC965F" w14:textId="77777777" w:rsidR="00573D90" w:rsidRPr="00573D90" w:rsidRDefault="00573D90" w:rsidP="00573D9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劳工社会学</w:t>
      </w:r>
    </w:p>
    <w:p w14:paraId="03517615" w14:textId="77777777" w:rsidR="00573D90" w:rsidRPr="00573D90" w:rsidRDefault="00573D90" w:rsidP="00573D90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br/>
      </w:r>
    </w:p>
    <w:p w14:paraId="672BC69D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关于泛左翼</w:t>
      </w:r>
    </w:p>
    <w:p w14:paraId="156F5DB7" w14:textId="77777777" w:rsidR="00573D90" w:rsidRPr="00573D90" w:rsidRDefault="00573D90" w:rsidP="00573D9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lastRenderedPageBreak/>
        <w:t>安那其主义</w:t>
      </w:r>
    </w:p>
    <w:p w14:paraId="6C6AF671" w14:textId="77777777" w:rsidR="00573D90" w:rsidRPr="00573D90" w:rsidRDefault="00573D90" w:rsidP="00573D9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左翼加速主义</w:t>
      </w:r>
    </w:p>
    <w:p w14:paraId="5E7D3965" w14:textId="77777777" w:rsidR="00573D90" w:rsidRPr="00573D90" w:rsidRDefault="00573D90" w:rsidP="00573D9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拉美特色左翼</w:t>
      </w:r>
    </w:p>
    <w:p w14:paraId="050FCAB6" w14:textId="77777777" w:rsidR="00573D90" w:rsidRPr="00573D90" w:rsidRDefault="00573D90" w:rsidP="00573D9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辛迪加主义</w:t>
      </w:r>
    </w:p>
    <w:p w14:paraId="49E054A0" w14:textId="77777777" w:rsidR="00573D90" w:rsidRPr="00573D90" w:rsidRDefault="00573D90" w:rsidP="00573D90">
      <w:pPr>
        <w:widowControl/>
        <w:jc w:val="left"/>
        <w:rPr>
          <w:rFonts w:ascii="等线" w:eastAsia="等线" w:hAnsi="等线" w:cs="宋体"/>
          <w:kern w:val="0"/>
          <w:sz w:val="24"/>
          <w:szCs w:val="24"/>
        </w:rPr>
      </w:pPr>
      <w:r w:rsidRPr="00573D90">
        <w:rPr>
          <w:rFonts w:ascii="等线" w:eastAsia="等线" w:hAnsi="等线" w:cs="宋体"/>
          <w:kern w:val="0"/>
          <w:sz w:val="24"/>
          <w:szCs w:val="24"/>
        </w:rPr>
        <w:br/>
      </w:r>
    </w:p>
    <w:p w14:paraId="3E1B53EB" w14:textId="77777777" w:rsidR="00573D90" w:rsidRPr="00573D90" w:rsidRDefault="00573D90" w:rsidP="00573D90">
      <w:pPr>
        <w:widowControl/>
        <w:spacing w:before="100" w:beforeAutospacing="1" w:after="100" w:afterAutospacing="1"/>
        <w:jc w:val="left"/>
        <w:outlineLvl w:val="2"/>
        <w:rPr>
          <w:rFonts w:ascii="等线" w:eastAsia="等线" w:hAnsi="等线" w:cs="宋体"/>
          <w:b/>
          <w:bCs/>
          <w:kern w:val="0"/>
          <w:sz w:val="27"/>
          <w:szCs w:val="27"/>
        </w:rPr>
      </w:pPr>
      <w:r w:rsidRPr="00573D90">
        <w:rPr>
          <w:rFonts w:ascii="等线" w:eastAsia="等线" w:hAnsi="等线" w:cs="宋体"/>
          <w:b/>
          <w:bCs/>
          <w:kern w:val="0"/>
          <w:sz w:val="27"/>
          <w:szCs w:val="27"/>
        </w:rPr>
        <w:t>对赛里斯的现实的认识</w:t>
      </w:r>
    </w:p>
    <w:p w14:paraId="396F3763" w14:textId="77777777" w:rsidR="00573D90" w:rsidRPr="00573D90" w:rsidRDefault="00573D90" w:rsidP="00573D9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可不敢乱认识</w:t>
      </w:r>
      <w:r w:rsidRPr="00573D90">
        <w:rPr>
          <w:rFonts w:ascii="Segoe UI Emoji" w:eastAsia="等线" w:hAnsi="Segoe UI Emoji" w:cs="Segoe UI Emoji"/>
          <w:b/>
          <w:bCs/>
          <w:kern w:val="0"/>
          <w:sz w:val="24"/>
          <w:szCs w:val="24"/>
        </w:rPr>
        <w:t>🤐</w:t>
      </w:r>
    </w:p>
    <w:p w14:paraId="7AACA2B5" w14:textId="77777777" w:rsidR="00573D90" w:rsidRPr="00573D90" w:rsidRDefault="00573D90" w:rsidP="00573D9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你因为不懂原神而妄下结论</w:t>
      </w:r>
      <w:r w:rsidRPr="00573D90">
        <w:rPr>
          <w:rFonts w:ascii="Segoe UI Emoji" w:eastAsia="等线" w:hAnsi="Segoe UI Emoji" w:cs="Segoe UI Emoji"/>
          <w:b/>
          <w:bCs/>
          <w:kern w:val="0"/>
          <w:sz w:val="24"/>
          <w:szCs w:val="24"/>
        </w:rPr>
        <w:t>😅</w:t>
      </w:r>
    </w:p>
    <w:p w14:paraId="4BEB0079" w14:textId="77777777" w:rsidR="00573D90" w:rsidRPr="00573D90" w:rsidRDefault="00573D90" w:rsidP="00573D9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outlineLvl w:val="3"/>
        <w:rPr>
          <w:rFonts w:ascii="等线" w:eastAsia="等线" w:hAnsi="等线" w:cs="宋体"/>
          <w:b/>
          <w:bCs/>
          <w:kern w:val="0"/>
          <w:sz w:val="24"/>
          <w:szCs w:val="24"/>
        </w:rPr>
      </w:pPr>
      <w:r w:rsidRPr="00573D90">
        <w:rPr>
          <w:rFonts w:ascii="等线" w:eastAsia="等线" w:hAnsi="等线" w:cs="宋体"/>
          <w:b/>
          <w:bCs/>
          <w:kern w:val="0"/>
          <w:sz w:val="24"/>
          <w:szCs w:val="24"/>
        </w:rPr>
        <w:t>这就是中国，听我们说！</w:t>
      </w:r>
      <w:r w:rsidRPr="00573D90">
        <w:rPr>
          <w:rFonts w:ascii="Segoe UI Emoji" w:eastAsia="等线" w:hAnsi="Segoe UI Emoji" w:cs="Segoe UI Emoji"/>
          <w:b/>
          <w:bCs/>
          <w:kern w:val="0"/>
          <w:sz w:val="24"/>
          <w:szCs w:val="24"/>
        </w:rPr>
        <w:t>🤓</w:t>
      </w:r>
    </w:p>
    <w:p w14:paraId="1376A394" w14:textId="77777777" w:rsidR="00F357A1" w:rsidRPr="00573D90" w:rsidRDefault="00F357A1">
      <w:pPr>
        <w:rPr>
          <w:rFonts w:ascii="等线" w:eastAsia="等线" w:hAnsi="等线"/>
        </w:rPr>
      </w:pPr>
    </w:p>
    <w:sectPr w:rsidR="00F357A1" w:rsidRPr="0057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EE220" w14:textId="77777777" w:rsidR="00413970" w:rsidRDefault="00413970" w:rsidP="00573D90">
      <w:r>
        <w:separator/>
      </w:r>
    </w:p>
  </w:endnote>
  <w:endnote w:type="continuationSeparator" w:id="0">
    <w:p w14:paraId="61378254" w14:textId="77777777" w:rsidR="00413970" w:rsidRDefault="00413970" w:rsidP="0057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E3A1" w14:textId="77777777" w:rsidR="00413970" w:rsidRDefault="00413970" w:rsidP="00573D90">
      <w:r>
        <w:separator/>
      </w:r>
    </w:p>
  </w:footnote>
  <w:footnote w:type="continuationSeparator" w:id="0">
    <w:p w14:paraId="4AD013B5" w14:textId="77777777" w:rsidR="00413970" w:rsidRDefault="00413970" w:rsidP="0057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3293"/>
    <w:multiLevelType w:val="multilevel"/>
    <w:tmpl w:val="EEA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B64ED"/>
    <w:multiLevelType w:val="multilevel"/>
    <w:tmpl w:val="650A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81834"/>
    <w:multiLevelType w:val="multilevel"/>
    <w:tmpl w:val="8B4C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A78FC"/>
    <w:multiLevelType w:val="multilevel"/>
    <w:tmpl w:val="5C4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806920"/>
    <w:multiLevelType w:val="multilevel"/>
    <w:tmpl w:val="847A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C0C0A"/>
    <w:multiLevelType w:val="multilevel"/>
    <w:tmpl w:val="0D4E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11867"/>
    <w:multiLevelType w:val="multilevel"/>
    <w:tmpl w:val="998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31B9F"/>
    <w:multiLevelType w:val="multilevel"/>
    <w:tmpl w:val="CB6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63D80"/>
    <w:multiLevelType w:val="multilevel"/>
    <w:tmpl w:val="492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147E2"/>
    <w:multiLevelType w:val="multilevel"/>
    <w:tmpl w:val="CF6C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25111"/>
    <w:multiLevelType w:val="multilevel"/>
    <w:tmpl w:val="92EC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5077C"/>
    <w:multiLevelType w:val="multilevel"/>
    <w:tmpl w:val="90E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160C1"/>
    <w:multiLevelType w:val="multilevel"/>
    <w:tmpl w:val="3624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32471A"/>
    <w:multiLevelType w:val="multilevel"/>
    <w:tmpl w:val="D998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F7763"/>
    <w:multiLevelType w:val="multilevel"/>
    <w:tmpl w:val="DDD8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416091">
    <w:abstractNumId w:val="7"/>
  </w:num>
  <w:num w:numId="2" w16cid:durableId="1635065373">
    <w:abstractNumId w:val="6"/>
  </w:num>
  <w:num w:numId="3" w16cid:durableId="1996258814">
    <w:abstractNumId w:val="13"/>
  </w:num>
  <w:num w:numId="4" w16cid:durableId="1196777116">
    <w:abstractNumId w:val="10"/>
  </w:num>
  <w:num w:numId="5" w16cid:durableId="1132865224">
    <w:abstractNumId w:val="9"/>
  </w:num>
  <w:num w:numId="6" w16cid:durableId="301546245">
    <w:abstractNumId w:val="5"/>
  </w:num>
  <w:num w:numId="7" w16cid:durableId="1584802337">
    <w:abstractNumId w:val="12"/>
  </w:num>
  <w:num w:numId="8" w16cid:durableId="2079938126">
    <w:abstractNumId w:val="8"/>
  </w:num>
  <w:num w:numId="9" w16cid:durableId="912617704">
    <w:abstractNumId w:val="11"/>
  </w:num>
  <w:num w:numId="10" w16cid:durableId="1378622275">
    <w:abstractNumId w:val="4"/>
  </w:num>
  <w:num w:numId="11" w16cid:durableId="125315926">
    <w:abstractNumId w:val="3"/>
  </w:num>
  <w:num w:numId="12" w16cid:durableId="1322004698">
    <w:abstractNumId w:val="14"/>
  </w:num>
  <w:num w:numId="13" w16cid:durableId="1324164722">
    <w:abstractNumId w:val="0"/>
  </w:num>
  <w:num w:numId="14" w16cid:durableId="573703235">
    <w:abstractNumId w:val="1"/>
  </w:num>
  <w:num w:numId="15" w16cid:durableId="613681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0"/>
    <w:rsid w:val="00413970"/>
    <w:rsid w:val="00573D90"/>
    <w:rsid w:val="006D2330"/>
    <w:rsid w:val="00F3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47A00E-7890-410E-A7A6-07C6105C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73D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73D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73D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73D9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D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D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3D9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73D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73D9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73D90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73D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Lixiao</dc:creator>
  <cp:keywords/>
  <dc:description/>
  <cp:lastModifiedBy>Xu Lixiao</cp:lastModifiedBy>
  <cp:revision>2</cp:revision>
  <dcterms:created xsi:type="dcterms:W3CDTF">2023-04-27T12:50:00Z</dcterms:created>
  <dcterms:modified xsi:type="dcterms:W3CDTF">2023-04-27T12:53:00Z</dcterms:modified>
</cp:coreProperties>
</file>